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CCE" w:rsidRDefault="00F77CCE"/>
    <w:p w:rsidR="00F77CCE" w:rsidRDefault="00F77CCE">
      <w:pPr>
        <w:rPr>
          <w:lang w:val="en-US"/>
        </w:rPr>
      </w:pPr>
      <w:proofErr w:type="spellStart"/>
      <w:proofErr w:type="gramStart"/>
      <w:r w:rsidRPr="00F77CCE">
        <w:rPr>
          <w:lang w:val="en-US"/>
        </w:rPr>
        <w:t>php</w:t>
      </w:r>
      <w:r w:rsidRPr="00F77CCE">
        <w:rPr>
          <w:b/>
          <w:lang w:val="en-US"/>
          <w:rPrChange w:id="0" w:author="jorge-w7" w:date="2018-12-03T14:25:00Z">
            <w:rPr>
              <w:lang w:val="en-US"/>
            </w:rPr>
          </w:rPrChange>
        </w:rPr>
        <w:t>docx</w:t>
      </w:r>
      <w:proofErr w:type="spellEnd"/>
      <w:proofErr w:type="gramEnd"/>
      <w:r w:rsidRPr="00F77CCE">
        <w:rPr>
          <w:lang w:val="en-US"/>
        </w:rPr>
        <w:t xml:space="preserve"> is a library to generate </w:t>
      </w:r>
      <w:r>
        <w:rPr>
          <w:lang w:val="en-US"/>
        </w:rPr>
        <w:t>documents.</w:t>
      </w:r>
    </w:p>
    <w:p w:rsidR="00F77CCE" w:rsidRDefault="00F77CCE">
      <w:pPr>
        <w:rPr>
          <w:lang w:val="en-US"/>
        </w:rPr>
      </w:pPr>
      <w:ins w:id="1" w:author="jorge-w7" w:date="2018-12-03T14:25:00Z">
        <w:r>
          <w:rPr>
            <w:lang w:val="en-US"/>
          </w:rPr>
          <w:t xml:space="preserve">Please visit </w:t>
        </w:r>
        <w:r>
          <w:rPr>
            <w:lang w:val="en-US"/>
          </w:rPr>
          <w:fldChar w:fldCharType="begin"/>
        </w:r>
        <w:r>
          <w:rPr>
            <w:lang w:val="en-US"/>
          </w:rPr>
          <w:instrText xml:space="preserve"> HYPERLINK "http://www.phpdocx.com" </w:instrText>
        </w:r>
        <w:r>
          <w:rPr>
            <w:lang w:val="en-US"/>
          </w:rPr>
          <w:fldChar w:fldCharType="separate"/>
        </w:r>
        <w:r w:rsidRPr="00AB4F27">
          <w:rPr>
            <w:rStyle w:val="Hyperlink"/>
            <w:lang w:val="en-US"/>
          </w:rPr>
          <w:t>www.phpdocx.com</w:t>
        </w:r>
        <w:r>
          <w:rPr>
            <w:lang w:val="en-US"/>
          </w:rPr>
          <w:fldChar w:fldCharType="end"/>
        </w:r>
        <w:r>
          <w:rPr>
            <w:lang w:val="en-US"/>
          </w:rPr>
          <w:t xml:space="preserve"> for more information.</w:t>
        </w:r>
      </w:ins>
    </w:p>
    <w:p w:rsidR="00F77CCE" w:rsidRDefault="00F77CCE">
      <w:pPr>
        <w:rPr>
          <w:lang w:val="en-US"/>
        </w:rPr>
      </w:pPr>
    </w:p>
    <w:p w:rsidR="00F77CCE" w:rsidRPr="00F77CCE" w:rsidDel="00F77CCE" w:rsidRDefault="00F77CCE">
      <w:pPr>
        <w:rPr>
          <w:del w:id="2" w:author="jorge-w7" w:date="2018-12-03T14:25:00Z"/>
          <w:lang w:val="en-US"/>
        </w:rPr>
      </w:pPr>
      <w:del w:id="3" w:author="jorge-w7" w:date="2018-12-03T14:25:00Z">
        <w:r w:rsidDel="00F77CCE">
          <w:rPr>
            <w:lang w:val="en-US"/>
          </w:rPr>
          <w:delText>You can also check xmldocx if you don’t use PHP.</w:delText>
        </w:r>
      </w:del>
    </w:p>
    <w:p w:rsidR="00F77CCE" w:rsidRPr="00F77CCE" w:rsidRDefault="00F77CCE">
      <w:pPr>
        <w:rPr>
          <w:lang w:val="en-US"/>
        </w:rPr>
      </w:pPr>
    </w:p>
    <w:p w:rsidR="00F77CCE" w:rsidRDefault="00F77CCE"/>
    <w:p w:rsidR="00F77CCE" w:rsidRDefault="00F77CCE">
      <w:proofErr w:type="spellStart"/>
      <w:r>
        <w:t>phpdocx</w:t>
      </w:r>
      <w:proofErr w:type="spellEnd"/>
      <w:r>
        <w:t xml:space="preserve"> team</w:t>
      </w:r>
      <w:bookmarkStart w:id="4" w:name="_GoBack"/>
      <w:bookmarkEnd w:id="4"/>
    </w:p>
    <w:sectPr w:rsidR="00F77C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rge-w7">
    <w15:presenceInfo w15:providerId="None" w15:userId="jorge-w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CCE"/>
    <w:rsid w:val="0002129E"/>
    <w:rsid w:val="00865946"/>
    <w:rsid w:val="00F7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CB16EE-28C1-4C39-B60A-FD2C08E80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7C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CC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7C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30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jorge-w7</dc:creator>
  <cp:keywords/>
  <dc:description/>
  <cp:lastModifiedBy>jorge-w7</cp:lastModifiedBy>
  <cp:revision>1</cp:revision>
  <dcterms:created xsi:type="dcterms:W3CDTF">2018-12-03T12:47:00Z</dcterms:created>
  <dcterms:modified xsi:type="dcterms:W3CDTF">2018-12-03T13:26:00Z</dcterms:modified>
</cp:coreProperties>
</file>