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jorge-w7" w:date="2018-11-29T12:0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89"/>
        <w:gridCol w:w="1189"/>
        <w:gridCol w:w="1190"/>
        <w:gridCol w:w="1190"/>
        <w:gridCol w:w="934"/>
        <w:gridCol w:w="934"/>
        <w:gridCol w:w="934"/>
        <w:gridCol w:w="934"/>
        <w:tblGridChange w:id="1">
          <w:tblGrid>
            <w:gridCol w:w="2123"/>
            <w:gridCol w:w="2123"/>
            <w:gridCol w:w="2124"/>
            <w:gridCol w:w="2124"/>
            <w:gridCol w:w="2124"/>
            <w:gridCol w:w="2124"/>
            <w:gridCol w:w="2124"/>
            <w:gridCol w:w="2124"/>
          </w:tblGrid>
        </w:tblGridChange>
      </w:tblGrid>
      <w:tr w:rsidR="00772D78" w:rsidTr="00772D78">
        <w:tc>
          <w:tcPr>
            <w:tcW w:w="1189" w:type="dxa"/>
            <w:tcPrChange w:id="2" w:author="jorge-w7" w:date="2018-11-29T12:01:00Z">
              <w:tcPr>
                <w:tcW w:w="2123" w:type="dxa"/>
              </w:tcPr>
            </w:tcPrChange>
          </w:tcPr>
          <w:p w:rsidR="00772D78" w:rsidRDefault="00772D78">
            <w:proofErr w:type="spellStart"/>
            <w:r>
              <w:t>Item</w:t>
            </w:r>
            <w:proofErr w:type="spellEnd"/>
            <w:r>
              <w:t xml:space="preserve"> A</w:t>
            </w:r>
          </w:p>
        </w:tc>
        <w:tc>
          <w:tcPr>
            <w:tcW w:w="1189" w:type="dxa"/>
            <w:tcPrChange w:id="3" w:author="jorge-w7" w:date="2018-11-29T12:01:00Z">
              <w:tcPr>
                <w:tcW w:w="2123" w:type="dxa"/>
              </w:tcPr>
            </w:tcPrChange>
          </w:tcPr>
          <w:p w:rsidR="00772D78" w:rsidRDefault="00772D78">
            <w:proofErr w:type="spellStart"/>
            <w:r>
              <w:t>Item</w:t>
            </w:r>
            <w:proofErr w:type="spellEnd"/>
            <w:r>
              <w:t xml:space="preserve"> B</w:t>
            </w:r>
          </w:p>
        </w:tc>
        <w:tc>
          <w:tcPr>
            <w:tcW w:w="1190" w:type="dxa"/>
            <w:tcPrChange w:id="4" w:author="jorge-w7" w:date="2018-11-29T12:01:00Z">
              <w:tcPr>
                <w:tcW w:w="2124" w:type="dxa"/>
              </w:tcPr>
            </w:tcPrChange>
          </w:tcPr>
          <w:p w:rsidR="00772D78" w:rsidRDefault="00772D78">
            <w:proofErr w:type="spellStart"/>
            <w:r>
              <w:t>Item</w:t>
            </w:r>
            <w:proofErr w:type="spellEnd"/>
            <w:r>
              <w:t xml:space="preserve"> C</w:t>
            </w:r>
          </w:p>
        </w:tc>
        <w:tc>
          <w:tcPr>
            <w:tcW w:w="1190" w:type="dxa"/>
            <w:tcPrChange w:id="5" w:author="jorge-w7" w:date="2018-11-29T12:01:00Z">
              <w:tcPr>
                <w:tcW w:w="2124" w:type="dxa"/>
              </w:tcPr>
            </w:tcPrChange>
          </w:tcPr>
          <w:p w:rsidR="00772D78" w:rsidRDefault="00772D78">
            <w:proofErr w:type="spellStart"/>
            <w:r>
              <w:t>Item</w:t>
            </w:r>
            <w:proofErr w:type="spellEnd"/>
            <w:r>
              <w:t xml:space="preserve"> D</w:t>
            </w:r>
          </w:p>
        </w:tc>
        <w:tc>
          <w:tcPr>
            <w:tcW w:w="934" w:type="dxa"/>
            <w:tcPrChange w:id="6" w:author="jorge-w7" w:date="2018-11-29T12:01:00Z">
              <w:tcPr>
                <w:tcW w:w="2124" w:type="dxa"/>
              </w:tcPr>
            </w:tcPrChange>
          </w:tcPr>
          <w:p w:rsidR="00772D78" w:rsidRDefault="00772D78">
            <w:ins w:id="7" w:author="jorge-w7" w:date="2018-11-29T12:01:00Z">
              <w:r>
                <w:t>N1</w:t>
              </w:r>
            </w:ins>
          </w:p>
        </w:tc>
        <w:tc>
          <w:tcPr>
            <w:tcW w:w="934" w:type="dxa"/>
            <w:tcPrChange w:id="8" w:author="jorge-w7" w:date="2018-11-29T12:01:00Z">
              <w:tcPr>
                <w:tcW w:w="2124" w:type="dxa"/>
              </w:tcPr>
            </w:tcPrChange>
          </w:tcPr>
          <w:p w:rsidR="00772D78" w:rsidRDefault="00772D78">
            <w:ins w:id="9" w:author="jorge-w7" w:date="2018-11-29T12:01:00Z">
              <w:r>
                <w:t>N2</w:t>
              </w:r>
            </w:ins>
          </w:p>
        </w:tc>
        <w:tc>
          <w:tcPr>
            <w:tcW w:w="934" w:type="dxa"/>
            <w:tcPrChange w:id="10" w:author="jorge-w7" w:date="2018-11-29T12:01:00Z">
              <w:tcPr>
                <w:tcW w:w="2124" w:type="dxa"/>
              </w:tcPr>
            </w:tcPrChange>
          </w:tcPr>
          <w:p w:rsidR="00772D78" w:rsidRDefault="00772D78">
            <w:ins w:id="11" w:author="jorge-w7" w:date="2018-11-29T12:01:00Z">
              <w:r>
                <w:t>N3</w:t>
              </w:r>
            </w:ins>
          </w:p>
        </w:tc>
        <w:tc>
          <w:tcPr>
            <w:tcW w:w="934" w:type="dxa"/>
            <w:tcPrChange w:id="12" w:author="jorge-w7" w:date="2018-11-29T12:01:00Z">
              <w:tcPr>
                <w:tcW w:w="2124" w:type="dxa"/>
              </w:tcPr>
            </w:tcPrChange>
          </w:tcPr>
          <w:p w:rsidR="00772D78" w:rsidRDefault="00772D78">
            <w:ins w:id="13" w:author="jorge-w7" w:date="2018-11-29T12:01:00Z">
              <w:r>
                <w:t>N4</w:t>
              </w:r>
            </w:ins>
          </w:p>
        </w:tc>
      </w:tr>
      <w:tr w:rsidR="00772D78" w:rsidTr="00772D78">
        <w:tc>
          <w:tcPr>
            <w:tcW w:w="1189" w:type="dxa"/>
            <w:tcPrChange w:id="14" w:author="jorge-w7" w:date="2018-11-29T12:01:00Z">
              <w:tcPr>
                <w:tcW w:w="2123" w:type="dxa"/>
              </w:tcPr>
            </w:tcPrChange>
          </w:tcPr>
          <w:p w:rsidR="00772D78" w:rsidRDefault="00772D78">
            <w:r>
              <w:t>1</w:t>
            </w:r>
          </w:p>
        </w:tc>
        <w:tc>
          <w:tcPr>
            <w:tcW w:w="1189" w:type="dxa"/>
            <w:tcPrChange w:id="15" w:author="jorge-w7" w:date="2018-11-29T12:01:00Z">
              <w:tcPr>
                <w:tcW w:w="2123" w:type="dxa"/>
              </w:tcPr>
            </w:tcPrChange>
          </w:tcPr>
          <w:p w:rsidR="00772D78" w:rsidRDefault="00772D78">
            <w:r>
              <w:t>2</w:t>
            </w:r>
          </w:p>
        </w:tc>
        <w:tc>
          <w:tcPr>
            <w:tcW w:w="1190" w:type="dxa"/>
            <w:tcPrChange w:id="16" w:author="jorge-w7" w:date="2018-11-29T12:01:00Z">
              <w:tcPr>
                <w:tcW w:w="2124" w:type="dxa"/>
              </w:tcPr>
            </w:tcPrChange>
          </w:tcPr>
          <w:p w:rsidR="00772D78" w:rsidRDefault="00772D78">
            <w:r>
              <w:t>3</w:t>
            </w:r>
          </w:p>
        </w:tc>
        <w:tc>
          <w:tcPr>
            <w:tcW w:w="1190" w:type="dxa"/>
            <w:tcPrChange w:id="17" w:author="jorge-w7" w:date="2018-11-29T12:01:00Z">
              <w:tcPr>
                <w:tcW w:w="2124" w:type="dxa"/>
              </w:tcPr>
            </w:tcPrChange>
          </w:tcPr>
          <w:p w:rsidR="00772D78" w:rsidRDefault="00772D78">
            <w:r>
              <w:t>4</w:t>
            </w:r>
          </w:p>
        </w:tc>
        <w:tc>
          <w:tcPr>
            <w:tcW w:w="934" w:type="dxa"/>
            <w:tcPrChange w:id="18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  <w:tc>
          <w:tcPr>
            <w:tcW w:w="934" w:type="dxa"/>
            <w:tcPrChange w:id="19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  <w:tc>
          <w:tcPr>
            <w:tcW w:w="934" w:type="dxa"/>
            <w:tcPrChange w:id="20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  <w:tc>
          <w:tcPr>
            <w:tcW w:w="934" w:type="dxa"/>
            <w:tcPrChange w:id="21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</w:tr>
      <w:tr w:rsidR="00772D78" w:rsidTr="00772D78">
        <w:tc>
          <w:tcPr>
            <w:tcW w:w="1189" w:type="dxa"/>
            <w:tcPrChange w:id="22" w:author="jorge-w7" w:date="2018-11-29T12:01:00Z">
              <w:tcPr>
                <w:tcW w:w="2123" w:type="dxa"/>
              </w:tcPr>
            </w:tcPrChange>
          </w:tcPr>
          <w:p w:rsidR="00772D78" w:rsidRDefault="00772D78">
            <w:r>
              <w:t>A</w:t>
            </w:r>
          </w:p>
        </w:tc>
        <w:tc>
          <w:tcPr>
            <w:tcW w:w="1189" w:type="dxa"/>
            <w:tcPrChange w:id="23" w:author="jorge-w7" w:date="2018-11-29T12:01:00Z">
              <w:tcPr>
                <w:tcW w:w="2123" w:type="dxa"/>
              </w:tcPr>
            </w:tcPrChange>
          </w:tcPr>
          <w:p w:rsidR="00772D78" w:rsidRDefault="00772D78">
            <w:r>
              <w:t>B</w:t>
            </w:r>
          </w:p>
        </w:tc>
        <w:tc>
          <w:tcPr>
            <w:tcW w:w="1190" w:type="dxa"/>
            <w:tcPrChange w:id="24" w:author="jorge-w7" w:date="2018-11-29T12:01:00Z">
              <w:tcPr>
                <w:tcW w:w="2124" w:type="dxa"/>
              </w:tcPr>
            </w:tcPrChange>
          </w:tcPr>
          <w:p w:rsidR="00772D78" w:rsidRDefault="00772D78">
            <w:r>
              <w:t>C</w:t>
            </w:r>
          </w:p>
        </w:tc>
        <w:tc>
          <w:tcPr>
            <w:tcW w:w="1190" w:type="dxa"/>
            <w:tcPrChange w:id="25" w:author="jorge-w7" w:date="2018-11-29T12:01:00Z">
              <w:tcPr>
                <w:tcW w:w="2124" w:type="dxa"/>
              </w:tcPr>
            </w:tcPrChange>
          </w:tcPr>
          <w:p w:rsidR="00772D78" w:rsidRDefault="00772D78">
            <w:r>
              <w:t>D</w:t>
            </w:r>
          </w:p>
        </w:tc>
        <w:tc>
          <w:tcPr>
            <w:tcW w:w="934" w:type="dxa"/>
            <w:tcPrChange w:id="26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  <w:tc>
          <w:tcPr>
            <w:tcW w:w="934" w:type="dxa"/>
            <w:tcPrChange w:id="27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  <w:tc>
          <w:tcPr>
            <w:tcW w:w="934" w:type="dxa"/>
            <w:tcPrChange w:id="28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  <w:tc>
          <w:tcPr>
            <w:tcW w:w="934" w:type="dxa"/>
            <w:tcPrChange w:id="29" w:author="jorge-w7" w:date="2018-11-29T12:01:00Z">
              <w:tcPr>
                <w:tcW w:w="2124" w:type="dxa"/>
              </w:tcPr>
            </w:tcPrChange>
          </w:tcPr>
          <w:p w:rsidR="00772D78" w:rsidRDefault="00772D78"/>
        </w:tc>
      </w:tr>
    </w:tbl>
    <w:p w:rsidR="00A6791D" w:rsidRDefault="00F96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2D78" w:rsidTr="008B2FB8">
        <w:tc>
          <w:tcPr>
            <w:tcW w:w="2123" w:type="dxa"/>
          </w:tcPr>
          <w:p w:rsidR="00772D78" w:rsidRDefault="00772D78" w:rsidP="008B2FB8">
            <w:proofErr w:type="spellStart"/>
            <w:r>
              <w:t>Item</w:t>
            </w:r>
            <w:proofErr w:type="spellEnd"/>
            <w:r>
              <w:t xml:space="preserve"> A</w:t>
            </w:r>
          </w:p>
        </w:tc>
        <w:tc>
          <w:tcPr>
            <w:tcW w:w="2123" w:type="dxa"/>
          </w:tcPr>
          <w:p w:rsidR="00772D78" w:rsidRDefault="00772D78" w:rsidP="008B2FB8">
            <w:proofErr w:type="spellStart"/>
            <w:r>
              <w:t>Item</w:t>
            </w:r>
            <w:proofErr w:type="spellEnd"/>
            <w:r>
              <w:t xml:space="preserve"> B</w:t>
            </w:r>
          </w:p>
        </w:tc>
        <w:tc>
          <w:tcPr>
            <w:tcW w:w="2124" w:type="dxa"/>
          </w:tcPr>
          <w:p w:rsidR="00772D78" w:rsidRDefault="00772D78" w:rsidP="008B2FB8">
            <w:proofErr w:type="spellStart"/>
            <w:r>
              <w:t>Item</w:t>
            </w:r>
            <w:proofErr w:type="spellEnd"/>
            <w:r>
              <w:t xml:space="preserve"> C</w:t>
            </w:r>
          </w:p>
        </w:tc>
        <w:tc>
          <w:tcPr>
            <w:tcW w:w="2124" w:type="dxa"/>
          </w:tcPr>
          <w:p w:rsidR="00772D78" w:rsidRDefault="00772D78" w:rsidP="008B2FB8">
            <w:proofErr w:type="spellStart"/>
            <w:r>
              <w:t>Item</w:t>
            </w:r>
            <w:proofErr w:type="spellEnd"/>
            <w:r>
              <w:t xml:space="preserve"> D</w:t>
            </w:r>
          </w:p>
        </w:tc>
      </w:tr>
      <w:tr w:rsidR="00772D78" w:rsidTr="008B2FB8">
        <w:trPr>
          <w:ins w:id="30" w:author="jorge-w7" w:date="2018-11-29T12:01:00Z"/>
        </w:trPr>
        <w:tc>
          <w:tcPr>
            <w:tcW w:w="2123" w:type="dxa"/>
          </w:tcPr>
          <w:p w:rsidR="00772D78" w:rsidRDefault="00772D78" w:rsidP="008B2FB8">
            <w:pPr>
              <w:rPr>
                <w:ins w:id="31" w:author="jorge-w7" w:date="2018-11-29T12:01:00Z"/>
              </w:rPr>
            </w:pPr>
            <w:ins w:id="32" w:author="jorge-w7" w:date="2018-11-29T12:01:00Z">
              <w:r>
                <w:t xml:space="preserve">New </w:t>
              </w:r>
              <w:proofErr w:type="spellStart"/>
              <w:r>
                <w:t>row</w:t>
              </w:r>
              <w:proofErr w:type="spellEnd"/>
              <w:r>
                <w:t xml:space="preserve"> 1</w:t>
              </w:r>
            </w:ins>
          </w:p>
        </w:tc>
        <w:tc>
          <w:tcPr>
            <w:tcW w:w="2123" w:type="dxa"/>
          </w:tcPr>
          <w:p w:rsidR="00772D78" w:rsidRDefault="00772D78" w:rsidP="008B2FB8">
            <w:pPr>
              <w:rPr>
                <w:ins w:id="33" w:author="jorge-w7" w:date="2018-11-29T12:01:00Z"/>
              </w:rPr>
            </w:pPr>
            <w:ins w:id="34" w:author="jorge-w7" w:date="2018-11-29T12:01:00Z">
              <w:r>
                <w:t xml:space="preserve">New </w:t>
              </w:r>
              <w:proofErr w:type="spellStart"/>
              <w:r>
                <w:t>row</w:t>
              </w:r>
              <w:proofErr w:type="spellEnd"/>
              <w:r>
                <w:t xml:space="preserve"> 2</w:t>
              </w:r>
            </w:ins>
          </w:p>
        </w:tc>
        <w:tc>
          <w:tcPr>
            <w:tcW w:w="2124" w:type="dxa"/>
          </w:tcPr>
          <w:p w:rsidR="00772D78" w:rsidRDefault="00772D78" w:rsidP="008B2FB8">
            <w:pPr>
              <w:rPr>
                <w:ins w:id="35" w:author="jorge-w7" w:date="2018-11-29T12:01:00Z"/>
              </w:rPr>
            </w:pPr>
            <w:ins w:id="36" w:author="jorge-w7" w:date="2018-11-29T12:02:00Z">
              <w:r>
                <w:t xml:space="preserve">New </w:t>
              </w:r>
              <w:proofErr w:type="spellStart"/>
              <w:r>
                <w:t>row</w:t>
              </w:r>
              <w:proofErr w:type="spellEnd"/>
              <w:r>
                <w:t xml:space="preserve"> 3</w:t>
              </w:r>
            </w:ins>
          </w:p>
        </w:tc>
        <w:tc>
          <w:tcPr>
            <w:tcW w:w="2124" w:type="dxa"/>
          </w:tcPr>
          <w:p w:rsidR="00772D78" w:rsidRDefault="00772D78" w:rsidP="008B2FB8">
            <w:pPr>
              <w:rPr>
                <w:ins w:id="37" w:author="jorge-w7" w:date="2018-11-29T12:01:00Z"/>
              </w:rPr>
            </w:pPr>
            <w:ins w:id="38" w:author="jorge-w7" w:date="2018-11-29T12:02:00Z">
              <w:r>
                <w:t xml:space="preserve">New </w:t>
              </w:r>
              <w:proofErr w:type="spellStart"/>
              <w:r>
                <w:t>row</w:t>
              </w:r>
              <w:proofErr w:type="spellEnd"/>
              <w:r>
                <w:t xml:space="preserve"> 4</w:t>
              </w:r>
            </w:ins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r>
              <w:t>1</w:t>
            </w:r>
          </w:p>
        </w:tc>
        <w:tc>
          <w:tcPr>
            <w:tcW w:w="2123" w:type="dxa"/>
          </w:tcPr>
          <w:p w:rsidR="00772D78" w:rsidRDefault="00772D78" w:rsidP="008B2FB8">
            <w:r>
              <w:t>2</w:t>
            </w:r>
          </w:p>
        </w:tc>
        <w:tc>
          <w:tcPr>
            <w:tcW w:w="2124" w:type="dxa"/>
          </w:tcPr>
          <w:p w:rsidR="00772D78" w:rsidRDefault="00772D78" w:rsidP="008B2FB8">
            <w:r>
              <w:t>3</w:t>
            </w:r>
          </w:p>
        </w:tc>
        <w:tc>
          <w:tcPr>
            <w:tcW w:w="2124" w:type="dxa"/>
          </w:tcPr>
          <w:p w:rsidR="00772D78" w:rsidRDefault="00772D78" w:rsidP="008B2FB8">
            <w:r>
              <w:t>4</w:t>
            </w:r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r>
              <w:t>A</w:t>
            </w:r>
          </w:p>
        </w:tc>
        <w:tc>
          <w:tcPr>
            <w:tcW w:w="2123" w:type="dxa"/>
          </w:tcPr>
          <w:p w:rsidR="00772D78" w:rsidRDefault="00772D78" w:rsidP="008B2FB8">
            <w:r>
              <w:t>B</w:t>
            </w:r>
          </w:p>
        </w:tc>
        <w:tc>
          <w:tcPr>
            <w:tcW w:w="2124" w:type="dxa"/>
          </w:tcPr>
          <w:p w:rsidR="00772D78" w:rsidRDefault="00772D78" w:rsidP="008B2FB8">
            <w:r>
              <w:t>C</w:t>
            </w:r>
          </w:p>
        </w:tc>
        <w:tc>
          <w:tcPr>
            <w:tcW w:w="2124" w:type="dxa"/>
          </w:tcPr>
          <w:p w:rsidR="00772D78" w:rsidRDefault="00772D78" w:rsidP="008B2FB8">
            <w:r>
              <w:t>D</w:t>
            </w:r>
          </w:p>
        </w:tc>
      </w:tr>
    </w:tbl>
    <w:p w:rsidR="00772D78" w:rsidRDefault="00772D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772D78" w:rsidTr="008B2FB8">
        <w:tc>
          <w:tcPr>
            <w:tcW w:w="2123" w:type="dxa"/>
          </w:tcPr>
          <w:p w:rsidR="00772D78" w:rsidRDefault="00772D78" w:rsidP="008B2FB8">
            <w:proofErr w:type="spellStart"/>
            <w:r>
              <w:t>Item</w:t>
            </w:r>
            <w:proofErr w:type="spellEnd"/>
            <w:r>
              <w:t xml:space="preserve"> B</w:t>
            </w:r>
          </w:p>
        </w:tc>
        <w:tc>
          <w:tcPr>
            <w:tcW w:w="2124" w:type="dxa"/>
          </w:tcPr>
          <w:p w:rsidR="00772D78" w:rsidRDefault="00772D78" w:rsidP="008B2FB8">
            <w:proofErr w:type="spellStart"/>
            <w:r>
              <w:t>Item</w:t>
            </w:r>
            <w:proofErr w:type="spellEnd"/>
            <w:r>
              <w:t xml:space="preserve"> C</w:t>
            </w:r>
          </w:p>
        </w:tc>
        <w:tc>
          <w:tcPr>
            <w:tcW w:w="2124" w:type="dxa"/>
          </w:tcPr>
          <w:p w:rsidR="00772D78" w:rsidRDefault="00772D78" w:rsidP="008B2FB8">
            <w:proofErr w:type="spellStart"/>
            <w:r>
              <w:t>Item</w:t>
            </w:r>
            <w:proofErr w:type="spellEnd"/>
            <w:r>
              <w:t xml:space="preserve"> D</w:t>
            </w:r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r>
              <w:t>2</w:t>
            </w:r>
          </w:p>
        </w:tc>
        <w:tc>
          <w:tcPr>
            <w:tcW w:w="2124" w:type="dxa"/>
          </w:tcPr>
          <w:p w:rsidR="00772D78" w:rsidRDefault="00772D78" w:rsidP="008B2FB8">
            <w:r>
              <w:t>3</w:t>
            </w:r>
          </w:p>
        </w:tc>
        <w:tc>
          <w:tcPr>
            <w:tcW w:w="2124" w:type="dxa"/>
          </w:tcPr>
          <w:p w:rsidR="00772D78" w:rsidRDefault="00772D78" w:rsidP="008B2FB8">
            <w:r>
              <w:t>4</w:t>
            </w:r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r>
              <w:t>B</w:t>
            </w:r>
          </w:p>
        </w:tc>
        <w:tc>
          <w:tcPr>
            <w:tcW w:w="2124" w:type="dxa"/>
          </w:tcPr>
          <w:p w:rsidR="00772D78" w:rsidRDefault="00772D78" w:rsidP="008B2FB8">
            <w:r>
              <w:t>C</w:t>
            </w:r>
          </w:p>
        </w:tc>
        <w:tc>
          <w:tcPr>
            <w:tcW w:w="2124" w:type="dxa"/>
          </w:tcPr>
          <w:p w:rsidR="00772D78" w:rsidRDefault="00772D78" w:rsidP="008B2FB8">
            <w:r>
              <w:t>D</w:t>
            </w:r>
          </w:p>
        </w:tc>
      </w:tr>
    </w:tbl>
    <w:p w:rsidR="00772D78" w:rsidRDefault="00772D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2D78" w:rsidDel="00772D78" w:rsidTr="008B2FB8">
        <w:trPr>
          <w:del w:id="39" w:author="jorge-w7" w:date="2018-11-29T12:02:00Z"/>
        </w:trPr>
        <w:tc>
          <w:tcPr>
            <w:tcW w:w="2123" w:type="dxa"/>
          </w:tcPr>
          <w:p w:rsidR="00772D78" w:rsidDel="00772D78" w:rsidRDefault="00772D78" w:rsidP="008B2FB8">
            <w:pPr>
              <w:rPr>
                <w:del w:id="40" w:author="jorge-w7" w:date="2018-11-29T12:02:00Z"/>
              </w:rPr>
            </w:pPr>
            <w:del w:id="41" w:author="jorge-w7" w:date="2018-11-29T12:02:00Z">
              <w:r w:rsidDel="00772D78">
                <w:delText>Item A</w:delText>
              </w:r>
            </w:del>
          </w:p>
        </w:tc>
        <w:tc>
          <w:tcPr>
            <w:tcW w:w="2123" w:type="dxa"/>
          </w:tcPr>
          <w:p w:rsidR="00772D78" w:rsidDel="00772D78" w:rsidRDefault="00772D78" w:rsidP="008B2FB8">
            <w:pPr>
              <w:rPr>
                <w:del w:id="42" w:author="jorge-w7" w:date="2018-11-29T12:02:00Z"/>
              </w:rPr>
            </w:pPr>
            <w:del w:id="43" w:author="jorge-w7" w:date="2018-11-29T12:02:00Z">
              <w:r w:rsidDel="00772D78">
                <w:delText>Item B</w:delText>
              </w:r>
            </w:del>
          </w:p>
        </w:tc>
        <w:tc>
          <w:tcPr>
            <w:tcW w:w="2124" w:type="dxa"/>
          </w:tcPr>
          <w:p w:rsidR="00772D78" w:rsidDel="00772D78" w:rsidRDefault="00772D78" w:rsidP="008B2FB8">
            <w:pPr>
              <w:rPr>
                <w:del w:id="44" w:author="jorge-w7" w:date="2018-11-29T12:02:00Z"/>
              </w:rPr>
            </w:pPr>
            <w:del w:id="45" w:author="jorge-w7" w:date="2018-11-29T12:02:00Z">
              <w:r w:rsidDel="00772D78">
                <w:delText>Item C</w:delText>
              </w:r>
            </w:del>
          </w:p>
        </w:tc>
        <w:tc>
          <w:tcPr>
            <w:tcW w:w="2124" w:type="dxa"/>
          </w:tcPr>
          <w:p w:rsidR="00772D78" w:rsidDel="00772D78" w:rsidRDefault="00772D78" w:rsidP="008B2FB8">
            <w:pPr>
              <w:rPr>
                <w:del w:id="46" w:author="jorge-w7" w:date="2018-11-29T12:02:00Z"/>
              </w:rPr>
            </w:pPr>
            <w:del w:id="47" w:author="jorge-w7" w:date="2018-11-29T12:02:00Z">
              <w:r w:rsidDel="00772D78">
                <w:delText>Item D</w:delText>
              </w:r>
            </w:del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r>
              <w:t>1</w:t>
            </w:r>
          </w:p>
        </w:tc>
        <w:tc>
          <w:tcPr>
            <w:tcW w:w="2123" w:type="dxa"/>
          </w:tcPr>
          <w:p w:rsidR="00772D78" w:rsidRDefault="00772D78" w:rsidP="008B2FB8">
            <w:r>
              <w:t>2</w:t>
            </w:r>
          </w:p>
        </w:tc>
        <w:tc>
          <w:tcPr>
            <w:tcW w:w="2124" w:type="dxa"/>
          </w:tcPr>
          <w:p w:rsidR="00772D78" w:rsidRDefault="00772D78" w:rsidP="008B2FB8">
            <w:r>
              <w:t>3</w:t>
            </w:r>
          </w:p>
        </w:tc>
        <w:tc>
          <w:tcPr>
            <w:tcW w:w="2124" w:type="dxa"/>
          </w:tcPr>
          <w:p w:rsidR="00772D78" w:rsidRDefault="00772D78" w:rsidP="008B2FB8">
            <w:r>
              <w:t>4</w:t>
            </w:r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r>
              <w:t>A</w:t>
            </w:r>
          </w:p>
        </w:tc>
        <w:tc>
          <w:tcPr>
            <w:tcW w:w="2123" w:type="dxa"/>
          </w:tcPr>
          <w:p w:rsidR="00772D78" w:rsidRDefault="00772D78" w:rsidP="008B2FB8">
            <w:r>
              <w:t>B</w:t>
            </w:r>
          </w:p>
        </w:tc>
        <w:tc>
          <w:tcPr>
            <w:tcW w:w="2124" w:type="dxa"/>
          </w:tcPr>
          <w:p w:rsidR="00772D78" w:rsidRDefault="00772D78" w:rsidP="008B2FB8">
            <w:r>
              <w:t>C</w:t>
            </w:r>
          </w:p>
        </w:tc>
        <w:tc>
          <w:tcPr>
            <w:tcW w:w="2124" w:type="dxa"/>
          </w:tcPr>
          <w:p w:rsidR="00772D78" w:rsidRDefault="00772D78" w:rsidP="008B2FB8">
            <w:r>
              <w:t>D</w:t>
            </w:r>
          </w:p>
        </w:tc>
      </w:tr>
    </w:tbl>
    <w:p w:rsidR="00772D78" w:rsidRDefault="00772D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2D78" w:rsidTr="008B2FB8">
        <w:tc>
          <w:tcPr>
            <w:tcW w:w="2123" w:type="dxa"/>
          </w:tcPr>
          <w:p w:rsidR="00772D78" w:rsidRDefault="00772D78" w:rsidP="008B2FB8">
            <w:del w:id="48" w:author="jorge-w7" w:date="2018-11-29T12:02:00Z">
              <w:r w:rsidDel="00772D78">
                <w:delText>Item A</w:delText>
              </w:r>
            </w:del>
          </w:p>
        </w:tc>
        <w:tc>
          <w:tcPr>
            <w:tcW w:w="2123" w:type="dxa"/>
          </w:tcPr>
          <w:p w:rsidR="00772D78" w:rsidRDefault="00772D78" w:rsidP="008B2FB8">
            <w:del w:id="49" w:author="jorge-w7" w:date="2018-11-29T12:02:00Z">
              <w:r w:rsidDel="00772D78">
                <w:delText>Item B</w:delText>
              </w:r>
            </w:del>
          </w:p>
        </w:tc>
        <w:tc>
          <w:tcPr>
            <w:tcW w:w="2124" w:type="dxa"/>
          </w:tcPr>
          <w:p w:rsidR="00772D78" w:rsidRDefault="00772D78" w:rsidP="008B2FB8">
            <w:del w:id="50" w:author="jorge-w7" w:date="2018-11-29T12:02:00Z">
              <w:r w:rsidDel="00772D78">
                <w:delText>Item C</w:delText>
              </w:r>
            </w:del>
          </w:p>
        </w:tc>
        <w:tc>
          <w:tcPr>
            <w:tcW w:w="2124" w:type="dxa"/>
          </w:tcPr>
          <w:p w:rsidR="00772D78" w:rsidRDefault="00772D78" w:rsidP="008B2FB8">
            <w:del w:id="51" w:author="jorge-w7" w:date="2018-11-29T12:02:00Z">
              <w:r w:rsidDel="00772D78">
                <w:delText>Item D</w:delText>
              </w:r>
            </w:del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del w:id="52" w:author="jorge-w7" w:date="2018-11-29T12:02:00Z">
              <w:r w:rsidDel="00772D78">
                <w:delText>1</w:delText>
              </w:r>
            </w:del>
          </w:p>
        </w:tc>
        <w:tc>
          <w:tcPr>
            <w:tcW w:w="2123" w:type="dxa"/>
          </w:tcPr>
          <w:p w:rsidR="00772D78" w:rsidRDefault="00772D78" w:rsidP="008B2FB8">
            <w:del w:id="53" w:author="jorge-w7" w:date="2018-11-29T12:02:00Z">
              <w:r w:rsidDel="00772D78">
                <w:delText>2</w:delText>
              </w:r>
            </w:del>
          </w:p>
        </w:tc>
        <w:tc>
          <w:tcPr>
            <w:tcW w:w="2124" w:type="dxa"/>
          </w:tcPr>
          <w:p w:rsidR="00772D78" w:rsidRDefault="00772D78" w:rsidP="008B2FB8">
            <w:del w:id="54" w:author="jorge-w7" w:date="2018-11-29T12:02:00Z">
              <w:r w:rsidDel="00772D78">
                <w:delText>3</w:delText>
              </w:r>
            </w:del>
          </w:p>
        </w:tc>
        <w:tc>
          <w:tcPr>
            <w:tcW w:w="2124" w:type="dxa"/>
          </w:tcPr>
          <w:p w:rsidR="00772D78" w:rsidRDefault="00772D78" w:rsidP="008B2FB8">
            <w:del w:id="55" w:author="jorge-w7" w:date="2018-11-29T12:02:00Z">
              <w:r w:rsidDel="00772D78">
                <w:delText>4</w:delText>
              </w:r>
            </w:del>
          </w:p>
        </w:tc>
      </w:tr>
      <w:tr w:rsidR="00772D78" w:rsidTr="008B2FB8">
        <w:tc>
          <w:tcPr>
            <w:tcW w:w="2123" w:type="dxa"/>
          </w:tcPr>
          <w:p w:rsidR="00772D78" w:rsidRDefault="00772D78" w:rsidP="008B2FB8">
            <w:del w:id="56" w:author="jorge-w7" w:date="2018-11-29T12:02:00Z">
              <w:r w:rsidDel="00772D78">
                <w:delText>A</w:delText>
              </w:r>
            </w:del>
          </w:p>
        </w:tc>
        <w:tc>
          <w:tcPr>
            <w:tcW w:w="2123" w:type="dxa"/>
          </w:tcPr>
          <w:p w:rsidR="00772D78" w:rsidRDefault="00772D78" w:rsidP="008B2FB8">
            <w:del w:id="57" w:author="jorge-w7" w:date="2018-11-29T12:02:00Z">
              <w:r w:rsidDel="00772D78">
                <w:delText>B</w:delText>
              </w:r>
            </w:del>
          </w:p>
        </w:tc>
        <w:tc>
          <w:tcPr>
            <w:tcW w:w="2124" w:type="dxa"/>
          </w:tcPr>
          <w:p w:rsidR="00772D78" w:rsidRDefault="00772D78" w:rsidP="008B2FB8">
            <w:del w:id="58" w:author="jorge-w7" w:date="2018-11-29T12:02:00Z">
              <w:r w:rsidDel="00772D78">
                <w:delText>C</w:delText>
              </w:r>
            </w:del>
          </w:p>
        </w:tc>
        <w:tc>
          <w:tcPr>
            <w:tcW w:w="2124" w:type="dxa"/>
          </w:tcPr>
          <w:p w:rsidR="00772D78" w:rsidRDefault="00772D78" w:rsidP="008B2FB8">
            <w:del w:id="59" w:author="jorge-w7" w:date="2018-11-29T12:02:00Z">
              <w:r w:rsidDel="00772D78">
                <w:delText>D</w:delText>
              </w:r>
            </w:del>
          </w:p>
        </w:tc>
      </w:tr>
    </w:tbl>
    <w:p w:rsidR="00772D78" w:rsidRDefault="00772D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0468" w:rsidTr="00B50468">
        <w:trPr>
          <w:ins w:id="60" w:author="jorge-w7" w:date="2018-12-03T10:31:00Z"/>
        </w:trPr>
        <w:tc>
          <w:tcPr>
            <w:tcW w:w="2831" w:type="dxa"/>
          </w:tcPr>
          <w:p w:rsidR="00B50468" w:rsidRDefault="00B50468">
            <w:pPr>
              <w:rPr>
                <w:ins w:id="61" w:author="jorge-w7" w:date="2018-12-03T10:31:00Z"/>
              </w:rPr>
            </w:pPr>
            <w:ins w:id="62" w:author="jorge-w7" w:date="2018-12-03T10:31:00Z">
              <w:r>
                <w:t>New A</w:t>
              </w:r>
            </w:ins>
          </w:p>
        </w:tc>
        <w:tc>
          <w:tcPr>
            <w:tcW w:w="2831" w:type="dxa"/>
          </w:tcPr>
          <w:p w:rsidR="00B50468" w:rsidRDefault="00B50468">
            <w:pPr>
              <w:rPr>
                <w:ins w:id="63" w:author="jorge-w7" w:date="2018-12-03T10:31:00Z"/>
              </w:rPr>
            </w:pPr>
            <w:ins w:id="64" w:author="jorge-w7" w:date="2018-12-03T10:31:00Z">
              <w:r>
                <w:t>New B</w:t>
              </w:r>
            </w:ins>
          </w:p>
        </w:tc>
        <w:tc>
          <w:tcPr>
            <w:tcW w:w="2832" w:type="dxa"/>
          </w:tcPr>
          <w:p w:rsidR="00B50468" w:rsidRDefault="00B50468">
            <w:pPr>
              <w:rPr>
                <w:ins w:id="65" w:author="jorge-w7" w:date="2018-12-03T10:31:00Z"/>
              </w:rPr>
            </w:pPr>
            <w:ins w:id="66" w:author="jorge-w7" w:date="2018-12-03T10:31:00Z">
              <w:r>
                <w:t>New C</w:t>
              </w:r>
            </w:ins>
          </w:p>
        </w:tc>
      </w:tr>
      <w:tr w:rsidR="00B50468" w:rsidTr="00B50468">
        <w:trPr>
          <w:ins w:id="67" w:author="jorge-w7" w:date="2018-12-03T10:31:00Z"/>
        </w:trPr>
        <w:tc>
          <w:tcPr>
            <w:tcW w:w="2831" w:type="dxa"/>
          </w:tcPr>
          <w:p w:rsidR="00B50468" w:rsidRDefault="00B50468">
            <w:pPr>
              <w:rPr>
                <w:ins w:id="68" w:author="jorge-w7" w:date="2018-12-03T10:31:00Z"/>
              </w:rPr>
            </w:pPr>
            <w:ins w:id="69" w:author="jorge-w7" w:date="2018-12-03T10:31:00Z">
              <w:r>
                <w:t>New D</w:t>
              </w:r>
            </w:ins>
          </w:p>
        </w:tc>
        <w:tc>
          <w:tcPr>
            <w:tcW w:w="2831" w:type="dxa"/>
          </w:tcPr>
          <w:p w:rsidR="00B50468" w:rsidRDefault="00B50468">
            <w:pPr>
              <w:rPr>
                <w:ins w:id="70" w:author="jorge-w7" w:date="2018-12-03T10:31:00Z"/>
              </w:rPr>
            </w:pPr>
            <w:ins w:id="71" w:author="jorge-w7" w:date="2018-12-03T10:31:00Z">
              <w:r>
                <w:t>New E</w:t>
              </w:r>
            </w:ins>
          </w:p>
        </w:tc>
        <w:tc>
          <w:tcPr>
            <w:tcW w:w="2832" w:type="dxa"/>
          </w:tcPr>
          <w:p w:rsidR="00B50468" w:rsidRDefault="00B50468">
            <w:pPr>
              <w:rPr>
                <w:ins w:id="72" w:author="jorge-w7" w:date="2018-12-03T10:31:00Z"/>
              </w:rPr>
            </w:pPr>
            <w:ins w:id="73" w:author="jorge-w7" w:date="2018-12-03T10:31:00Z">
              <w:r>
                <w:t>New F</w:t>
              </w:r>
            </w:ins>
          </w:p>
        </w:tc>
      </w:tr>
    </w:tbl>
    <w:p w:rsidR="00B50468" w:rsidRDefault="00B50468">
      <w:bookmarkStart w:id="74" w:name="_GoBack"/>
      <w:bookmarkEnd w:id="74"/>
    </w:p>
    <w:sectPr w:rsidR="00B5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-w7">
    <w15:presenceInfo w15:providerId="None" w15:userId="jorge-w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78"/>
    <w:rsid w:val="0002129E"/>
    <w:rsid w:val="00772D78"/>
    <w:rsid w:val="00865946"/>
    <w:rsid w:val="00B5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0C78-EEF7-4E51-BD99-2987F898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7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72D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2</cp:revision>
  <dcterms:created xsi:type="dcterms:W3CDTF">2018-12-03T09:32:00Z</dcterms:created>
  <dcterms:modified xsi:type="dcterms:W3CDTF">2018-12-03T09:32:00Z</dcterms:modified>
</cp:coreProperties>
</file>